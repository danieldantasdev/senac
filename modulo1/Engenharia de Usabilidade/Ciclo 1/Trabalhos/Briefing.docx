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color w:val="6d64e8"/>
          <w:sz w:val="40"/>
          <w:szCs w:val="40"/>
          <w:u w:val="single"/>
        </w:rPr>
      </w:pPr>
      <w:r w:rsidDel="00000000" w:rsidR="00000000" w:rsidRPr="00000000">
        <w:rPr>
          <w:b w:val="1"/>
          <w:color w:val="4a86e8"/>
          <w:sz w:val="40"/>
          <w:szCs w:val="40"/>
          <w:rtl w:val="0"/>
        </w:rPr>
        <w:t xml:space="preserve">IBM</w:t>
      </w: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color w:val="4d5156"/>
          <w:sz w:val="21"/>
          <w:szCs w:val="21"/>
          <w:highlight w:val="white"/>
          <w:u w:val="single"/>
          <w:rtl w:val="0"/>
        </w:rPr>
        <w:t xml:space="preserve">International Business Machines Corporation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Av. República do Chile, 330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Rio de Janeiro, RJ, 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20031-170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8"/>
          <w:szCs w:val="68"/>
        </w:rPr>
      </w:pPr>
      <w:bookmarkStart w:colFirst="0" w:colLast="0" w:name="_6jynaot9cbnq" w:id="0"/>
      <w:bookmarkEnd w:id="0"/>
      <w:r w:rsidDel="00000000" w:rsidR="00000000" w:rsidRPr="00000000">
        <w:rPr>
          <w:rtl w:val="0"/>
        </w:rPr>
        <w:t xml:space="preserve">                   Briefing IBM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d9eeb"/>
        </w:rPr>
      </w:pPr>
      <w:bookmarkStart w:colFirst="0" w:colLast="0" w:name="_eqpoxxy8gmzz" w:id="1"/>
      <w:bookmarkEnd w:id="1"/>
      <w:r w:rsidDel="00000000" w:rsidR="00000000" w:rsidRPr="00000000">
        <w:rPr>
          <w:b w:val="1"/>
          <w:color w:val="6d9eeb"/>
          <w:rtl w:val="0"/>
        </w:rPr>
        <w:t xml:space="preserve">14 de setembro de 2021</w:t>
      </w:r>
    </w:p>
    <w:p w:rsidR="00000000" w:rsidDel="00000000" w:rsidP="00000000" w:rsidRDefault="00000000" w:rsidRPr="00000000" w14:paraId="00000006">
      <w:pPr>
        <w:rPr>
          <w:color w:val="000000"/>
          <w:sz w:val="32"/>
          <w:szCs w:val="32"/>
        </w:rPr>
      </w:pPr>
      <w:commentRangeStart w:id="0"/>
      <w:r w:rsidDel="00000000" w:rsidR="00000000" w:rsidRPr="00000000">
        <w:rPr>
          <w:color w:val="000000"/>
          <w:sz w:val="32"/>
          <w:szCs w:val="32"/>
          <w:rtl w:val="0"/>
        </w:rPr>
        <w:t xml:space="preserve">Resumo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05" w:firstLine="15"/>
        <w:rPr/>
      </w:pPr>
      <w:r w:rsidDel="00000000" w:rsidR="00000000" w:rsidRPr="00000000">
        <w:rPr>
          <w:rtl w:val="0"/>
        </w:rPr>
        <w:t xml:space="preserve">Melhorar a visibilidade do sistema, propiciar o controle para o usuário, melhorar os cards para dividir fins acadêmicos de fins empresariais.</w:t>
      </w:r>
    </w:p>
    <w:p w:rsidR="00000000" w:rsidDel="00000000" w:rsidP="00000000" w:rsidRDefault="00000000" w:rsidRPr="00000000" w14:paraId="00000008">
      <w:pPr>
        <w:ind w:left="705" w:firstLine="15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sf1lv3whogmj" w:id="2"/>
      <w:bookmarkEnd w:id="2"/>
      <w:commentRangeStart w:id="1"/>
      <w:r w:rsidDel="00000000" w:rsidR="00000000" w:rsidRPr="00000000">
        <w:rPr>
          <w:rtl w:val="0"/>
        </w:rPr>
        <w:t xml:space="preserve">Sobre o cliente: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0" w:firstLine="720"/>
        <w:rPr>
          <w:color w:val="4d5156"/>
          <w:highlight w:val="white"/>
        </w:rPr>
      </w:pPr>
      <w:r w:rsidDel="00000000" w:rsidR="00000000" w:rsidRPr="00000000">
        <w:rPr>
          <w:color w:val="4d5156"/>
          <w:highlight w:val="white"/>
          <w:rtl w:val="0"/>
        </w:rPr>
        <w:t xml:space="preserve">A International Business Machines Corporation é uma empresa Internacional voltada para a área de informática. A empresa é uma das poucas na área de tecnologia da informação com uma história contínua que remonta ao século XIX.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0" w:firstLine="720"/>
        <w:rPr>
          <w:color w:val="4d5156"/>
          <w:highlight w:val="white"/>
        </w:rPr>
      </w:pPr>
      <w:r w:rsidDel="00000000" w:rsidR="00000000" w:rsidRPr="00000000">
        <w:rPr>
          <w:color w:val="4d5156"/>
          <w:highlight w:val="white"/>
          <w:rtl w:val="0"/>
        </w:rPr>
        <w:t xml:space="preserve">“O maior ativo da IBM é o IBMista. Acreditamos que nossa força reside na diversidade dos nossos funcionários. A IBM incentiva paixões e objetivos criativos fora do trabalho, porque quando os IBMistas conseguem explorar a sua curiosidade, nos é dada uma nova perspectiva sobre o mundo e suas possibilidades para a tecnologia emergente. Juntos, a IBM pode impulsionar o progresso por meio da inovação e de ações significativas.”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0" w:firstLine="720"/>
        <w:rPr>
          <w:color w:val="4d5156"/>
          <w:highlight w:val="white"/>
        </w:rPr>
      </w:pPr>
      <w:r w:rsidDel="00000000" w:rsidR="00000000" w:rsidRPr="00000000">
        <w:rPr>
          <w:color w:val="4d5156"/>
          <w:highlight w:val="white"/>
          <w:rtl w:val="0"/>
        </w:rPr>
        <w:t xml:space="preserve">A IBM fabrica e vende hardware e software, oferece serviços de infraestrutura, serviços de hospedagem e serviços de consultoria nas áreas que vão desde computadores de grande porte até a nanotecnologia.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smxnrgo4jd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pw1ma28yzd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locplr4tyeco" w:id="5"/>
      <w:bookmarkEnd w:id="5"/>
      <w:commentRangeStart w:id="2"/>
      <w:r w:rsidDel="00000000" w:rsidR="00000000" w:rsidRPr="00000000">
        <w:rPr>
          <w:rtl w:val="0"/>
        </w:rPr>
        <w:t xml:space="preserve">Objetivos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  <w:pPrChange w:author="Felipe Levy" w:id="0" w:date="2021-09-28T02:16:00Z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</w:pPr>
        </w:pPrChange>
      </w:pPr>
      <w:ins w:author="Felipe Levy" w:id="0" w:date="2021-09-28T02:16:35Z">
        <w:r w:rsidDel="00000000" w:rsidR="00000000" w:rsidRPr="00000000">
          <w:rPr>
            <w:color w:val="000000"/>
            <w:rtl w:val="0"/>
          </w:rPr>
          <w:t xml:space="preserve">              </w:t>
        </w:r>
      </w:ins>
      <w:r w:rsidDel="00000000" w:rsidR="00000000" w:rsidRPr="00000000">
        <w:rPr>
          <w:rtl w:val="0"/>
        </w:rPr>
        <w:t xml:space="preserve">Aperfeiçoar  a experiência de navegação do usuário, mantendo a diversidade de conteúdo.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Obter maior clareza ao expressar que a IBM é  uma empresa que oferece produtos e serviços de TI data venia  seja uma instituição de referência técnica e acadêmica para a área, que também desenvolve e evolui tecnologia.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3px01lb90bjy" w:id="6"/>
      <w:bookmarkEnd w:id="6"/>
      <w:r w:rsidDel="00000000" w:rsidR="00000000" w:rsidRPr="00000000">
        <w:rPr>
          <w:rtl w:val="0"/>
        </w:rPr>
        <w:t xml:space="preserve">Funcionalidades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O site tem uma vasta gama de produtos e serviços, sendo eles soluções altamente tecnológicas para atender diversos públicos no mercado que desejam modernizar ou investir seus sistemas ou inovar.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  <w:t xml:space="preserve">Para o atendimento de empresas, a IBM possui soluções de infraestrutura de TI, que englobam servidores, storage, mainframes dentre outros; recursos de segurança de informação, blockchain, automação e inteligência artificial.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 xml:space="preserve">Além disso, a IBM também realiza serviços de consultoria para empresas, tanto para áreas técnicas de desenvolvimento de aplicações, suporte, serviços de rede e segurança, quanto para estratégia de negócios, transformação de RH e aquisição e desenvolvimento de talentos.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 mesmo portal, também existe uma área voltada para fins acadêmicos,  disponibilizando tutoriais, cursos, eventos, artigos, e até mesmo programas de estágio e carreira dentro da IBM.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uv5jc812sjoh" w:id="7"/>
      <w:bookmarkEnd w:id="7"/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O portal da IBM, por sua natureza vasta,  tem a tarefa de reunir muito conteúdo em pouco espaço, a subdivisão em abas que se expandem conforme se dividem em tópicos, e os mesmos ainda podem se dividir em subtópicos, apesar de apresentar um nível de organização aceitável, por vezes acaba trazendo informação demais na tela, e não deixando muito claro onde o usuário encontrará uma solução específica, tendo as vezes que navegar por várias abas para encontrar um tópico.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Além disso, a própria organização dos tópicos dessas abas não é perfeito, tendo exemplos de páginas extremamente difíceis de se encontrar, sendo um dos maiores exemplos o programa de estágio da IBM Blue Journey, o qual muitos usuários encontram em sites de terceiros, apesar de fazer parte do mesmo portal da IMB.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174727" cy="3097212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4727" cy="3097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rPr/>
      </w:pPr>
      <w:r w:rsidDel="00000000" w:rsidR="00000000" w:rsidRPr="00000000">
        <w:rPr>
          <w:rtl w:val="0"/>
        </w:rPr>
        <w:tab/>
        <w:t xml:space="preserve">Outra complicação que surge na organização de muita informação nessas abas, é a dificuldade para manter algumas delas dentro do enquadramento da caixa de texto, levando a inconsistências na aparência conforme pode se notar na imagem abaixo.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976200</wp:posOffset>
            </wp:positionH>
            <wp:positionV relativeFrom="page">
              <wp:posOffset>1819275</wp:posOffset>
            </wp:positionV>
            <wp:extent cx="5419838" cy="3486150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838" cy="3486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4095863</wp:posOffset>
            </wp:positionH>
            <wp:positionV relativeFrom="paragraph">
              <wp:posOffset>190500</wp:posOffset>
            </wp:positionV>
            <wp:extent cx="1866788" cy="1847850"/>
            <wp:effectExtent b="0" l="0" r="0" t="0"/>
            <wp:wrapSquare wrapText="bothSides" distB="114300" distT="114300" distL="114300" distR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788" cy="1847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tl w:val="0"/>
        </w:rPr>
        <w:t xml:space="preserve">Essas inconsistências são encontradas também em outras partes do site, às vezes mudando o tema e layout de uma página para outra, ou tendo outros erros de display  como no caso de alguns cards.</w:t>
      </w:r>
    </w:p>
    <w:p w:rsidR="00000000" w:rsidDel="00000000" w:rsidP="00000000" w:rsidRDefault="00000000" w:rsidRPr="00000000" w14:paraId="0000002C">
      <w:pPr>
        <w:pStyle w:val="Heading1"/>
        <w:rPr>
          <w:color w:val="666666"/>
          <w:sz w:val="22"/>
          <w:szCs w:val="22"/>
        </w:rPr>
      </w:pPr>
      <w:bookmarkStart w:colFirst="0" w:colLast="0" w:name="_j5p7g1pqyyva" w:id="8"/>
      <w:bookmarkEnd w:id="8"/>
      <w:r w:rsidDel="00000000" w:rsidR="00000000" w:rsidRPr="00000000">
        <w:rPr>
          <w:color w:val="666666"/>
          <w:rtl w:val="0"/>
        </w:rPr>
        <w:tab/>
      </w:r>
      <w:r w:rsidDel="00000000" w:rsidR="00000000" w:rsidRPr="00000000">
        <w:rPr>
          <w:color w:val="666666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2D">
      <w:pPr>
        <w:pStyle w:val="Heading1"/>
        <w:rPr>
          <w:color w:val="666666"/>
          <w:sz w:val="22"/>
          <w:szCs w:val="22"/>
        </w:rPr>
      </w:pPr>
      <w:bookmarkStart w:colFirst="0" w:colLast="0" w:name="_2bd8hisuvum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color w:val="666666"/>
          <w:sz w:val="22"/>
          <w:szCs w:val="22"/>
        </w:rPr>
      </w:pPr>
      <w:bookmarkStart w:colFirst="0" w:colLast="0" w:name="_m1h7zpp81b0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color w:val="666666"/>
          <w:sz w:val="22"/>
          <w:szCs w:val="22"/>
        </w:rPr>
      </w:pPr>
      <w:bookmarkStart w:colFirst="0" w:colLast="0" w:name="_zg2245b9kh2t" w:id="11"/>
      <w:bookmarkEnd w:id="11"/>
      <w:r w:rsidDel="00000000" w:rsidR="00000000" w:rsidRPr="00000000">
        <w:rPr>
          <w:color w:val="666666"/>
          <w:sz w:val="22"/>
          <w:szCs w:val="22"/>
          <w:rtl w:val="0"/>
        </w:rPr>
        <w:t xml:space="preserve">Nossa proposta é de consertar alguns erros de layout e padronizar os elementos entre as páginas para manter a consistência do portal.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Uma possível solução para minimizar o excesso de informação na página, seria subdividi-lo em um portal mais voltado para produtos e serviços empresariais, e um para a sessão acadêmica, tendo no mesmo os artigos, oportunidades para alunos, cursos, dentre outros.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Com melhor organização, o site poderá se manter tendo o diferencial de ser rico em conteúdo e ao mesmo tempo ser mais intuitivo e agradável para a navegação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fxrlmkneub8m" w:id="12"/>
      <w:bookmarkEnd w:id="12"/>
      <w:r w:rsidDel="00000000" w:rsidR="00000000" w:rsidRPr="00000000">
        <w:rPr>
          <w:rtl w:val="0"/>
        </w:rPr>
        <w:t xml:space="preserve">Público Alvo 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Organizações  privadas ou governamentais  que demandam serviços de consultoria técnica, storage, automação e outras soluções de TI.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Novos talentos que desejam ingressar em um ambiente em que possam se desenvolver profissionalmente e academicamente</w:t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npptovfnbuwn" w:id="13"/>
      <w:bookmarkEnd w:id="13"/>
      <w:r w:rsidDel="00000000" w:rsidR="00000000" w:rsidRPr="00000000">
        <w:rPr>
          <w:rtl w:val="0"/>
        </w:rPr>
        <w:t xml:space="preserve">Concorrentes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720"/>
        <w:rPr/>
      </w:pPr>
      <w:r w:rsidDel="00000000" w:rsidR="00000000" w:rsidRPr="00000000">
        <w:rPr>
          <w:rtl w:val="0"/>
        </w:rPr>
        <w:t xml:space="preserve">Sun Microsystems, Verizon, Oracle, Nvidia, HP,.Dell, Gartner, Fujitsu, Unix, Gartner.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Benchmark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color w:val="202124"/>
          <w:highlight w:val="white"/>
        </w:rPr>
      </w:pPr>
      <w:r w:rsidDel="00000000" w:rsidR="00000000" w:rsidRPr="00000000">
        <w:rPr>
          <w:rtl w:val="0"/>
        </w:rPr>
        <w:t xml:space="preserve">A IBM é a marca de referência.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202124"/>
          <w:sz w:val="32"/>
          <w:szCs w:val="32"/>
          <w:highlight w:val="white"/>
        </w:rPr>
      </w:pPr>
      <w:r w:rsidDel="00000000" w:rsidR="00000000" w:rsidRPr="00000000">
        <w:rPr>
          <w:color w:val="202124"/>
          <w:sz w:val="32"/>
          <w:szCs w:val="32"/>
          <w:highlight w:val="white"/>
          <w:rtl w:val="0"/>
        </w:rPr>
        <w:t xml:space="preserve">MIssão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sz w:val="30"/>
          <w:szCs w:val="30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“Oferecer soluções rápidas e criativas para problemas de gerenciamento da informação. Seus valores são a dedicação ao sucesso dos clientes, a inovação para empresas e o mundo e a confiança/responsabilidade em todos os relacionamentos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.”</w:t>
      </w: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Proposta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Colaborar para que a empresa evolua, aprimorando  seus serviços e produtos de forma que transcendam  as mutações mercadológicas, sociais e temporais; performando através dos mais diversos ambientes.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Acrescentar o sistema de gerenciamento para forma horizontal visando o  ganho de escala e produtividade.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Fundamentalmente:  contribuir para inovação e criação  à  nível internacional de forma exponencial.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10" w:type="first"/>
      <w:headerReference r:id="rId11" w:type="default"/>
      <w:footerReference r:id="rId12" w:type="first"/>
      <w:footerReference r:id="rId13" w:type="default"/>
      <w:pgSz w:h="15840" w:w="12240" w:orient="portrait"/>
      <w:pgMar w:bottom="1080" w:top="1080" w:left="1417.3228346456694" w:right="1440" w:header="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niel Dantas - Senac" w:id="0" w:date="2021-09-15T01:39:22Z"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</w:t>
      </w:r>
    </w:p>
  </w:comment>
  <w:comment w:author="Daniel Dantas - Senac" w:id="2" w:date="2021-09-15T01:39:41Z"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</w:t>
      </w:r>
    </w:p>
  </w:comment>
  <w:comment w:author="Daniel Dantas - Senac" w:id="1" w:date="2021-09-15T01:40:46Z"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Bastos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95250</wp:posOffset>
          </wp:positionV>
          <wp:extent cx="7786688" cy="1060518"/>
          <wp:effectExtent b="0" l="0" r="0" t="0"/>
          <wp:wrapTopAndBottom distB="0" distT="0"/>
          <wp:docPr descr="Gráfico do rodapé" id="6" name="image4.png"/>
          <a:graphic>
            <a:graphicData uri="http://schemas.openxmlformats.org/drawingml/2006/picture">
              <pic:pic>
                <pic:nvPicPr>
                  <pic:cNvPr descr="Gráfico do rodapé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95250</wp:posOffset>
          </wp:positionV>
          <wp:extent cx="7786688" cy="1060518"/>
          <wp:effectExtent b="0" l="0" r="0" t="0"/>
          <wp:wrapTopAndBottom distB="0" distT="0"/>
          <wp:docPr descr="Gráfico do rodapé" id="1" name="image4.png"/>
          <a:graphic>
            <a:graphicData uri="http://schemas.openxmlformats.org/drawingml/2006/picture">
              <pic:pic>
                <pic:nvPicPr>
                  <pic:cNvPr descr="Gráfico do rodapé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4a86e8"/>
        <w:sz w:val="24"/>
        <w:szCs w:val="24"/>
      </w:rPr>
    </w:pPr>
    <w:r w:rsidDel="00000000" w:rsidR="00000000" w:rsidRPr="00000000">
      <w:rPr>
        <w:color w:val="4a86e8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4a86e8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Gráfico lateral" id="8" name="image3.png"/>
          <a:graphic>
            <a:graphicData uri="http://schemas.openxmlformats.org/drawingml/2006/picture">
              <pic:pic>
                <pic:nvPicPr>
                  <pic:cNvPr descr="Gráfico lateral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5667375</wp:posOffset>
          </wp:positionH>
          <wp:positionV relativeFrom="paragraph">
            <wp:posOffset>47626</wp:posOffset>
          </wp:positionV>
          <wp:extent cx="881063" cy="881063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1063" cy="88106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ráfico lateral" id="3" name="image5.png"/>
          <a:graphic>
            <a:graphicData uri="http://schemas.openxmlformats.org/drawingml/2006/picture">
              <pic:pic>
                <pic:nvPicPr>
                  <pic:cNvPr descr="Gráfico lateral"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pt_BR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6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